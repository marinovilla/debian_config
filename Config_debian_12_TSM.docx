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yellow"/>
          <w:rtl w:val="0"/>
        </w:rPr>
        <w:t xml:space="preserve">DEBIAN 12 netinst x64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0. Descarga iso: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https://www.debian.org/CD/netinst/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Usuarios: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·root -&gt; modemsys1234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·tc -&gt; modemsys1234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Al final de la instalación escoger: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·Sin entorno gráfico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·SSH</w:t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 MANUAL CONFIGURACIÓN DEBIAN 12 PARA TSM 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-Acceder con usuario root (password modemsys1234)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-Instalar sudo: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apt install sudo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-Instalar: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sudo apt install </w:t>
      </w:r>
      <w:r w:rsidDel="00000000" w:rsidR="00000000" w:rsidRPr="00000000">
        <w:rPr>
          <w:rtl w:val="0"/>
        </w:rPr>
        <w:t xml:space="preserve">libffi-dev libssl-dev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-ETH: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0. Comprobar ip: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ip a 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1. Configurar IP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sudo nano /etc/network/interfaces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auto enp0s3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iface enp0s3 inet static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address 192.168.0.35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netmask 255.255.0.0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gateway 192.168.0.1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dns-nameservers 8.8.8.8 8.8.4.4</w:t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2. Reiniciar red: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sudo systemctl restart networking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-INSTALAR ifconfig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22">
      <w:pPr>
        <w:ind w:firstLine="708"/>
        <w:rPr/>
      </w:pPr>
      <w:r w:rsidDel="00000000" w:rsidR="00000000" w:rsidRPr="00000000">
        <w:rPr>
          <w:rtl w:val="0"/>
        </w:rPr>
        <w:t xml:space="preserve">sudo apt install net-tools</w:t>
      </w:r>
    </w:p>
    <w:p w:rsidR="00000000" w:rsidDel="00000000" w:rsidP="00000000" w:rsidRDefault="00000000" w:rsidRPr="00000000" w14:paraId="00000023">
      <w:pPr>
        <w:ind w:firstLine="708"/>
        <w:rPr/>
      </w:pPr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 w14:paraId="00000024">
      <w:pPr>
        <w:ind w:firstLine="708"/>
        <w:rPr/>
      </w:pPr>
      <w:r w:rsidDel="00000000" w:rsidR="00000000" w:rsidRPr="00000000">
        <w:rPr>
          <w:rtl w:val="0"/>
        </w:rPr>
        <w:t xml:space="preserve">export PATH="/sbin:/usr/sbin:${PATH}"</w:t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Fonts w:ascii="geekflare code" w:cs="geekflare code" w:eastAsia="geekflare code" w:hAnsi="geekflare code"/>
          <w:color w:val="212121"/>
          <w:shd w:fill="eeeeee" w:val="clear"/>
          <w:rtl w:val="0"/>
        </w:rPr>
        <w:t xml:space="preserve">ifconfig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8"/>
        <w:rPr/>
      </w:pPr>
      <w:r w:rsidDel="00000000" w:rsidR="00000000" w:rsidRPr="00000000">
        <w:rPr>
          <w:rtl w:val="0"/>
        </w:rPr>
        <w:t xml:space="preserve">/usr/sbin/ifconfig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-CONFIGURAR EL PUERTO ETH COMO ETH0: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0. ip link show  </w:t>
      </w:r>
      <w:r w:rsidDel="00000000" w:rsidR="00000000" w:rsidRPr="00000000">
        <w:rPr>
          <w:rtl w:val="0"/>
        </w:rPr>
        <w:t xml:space="preserve">🡪 Buscar la mac del adaptador de red a renombrar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sudo nano /etc/udev/rules.d/70-persistent-net.rules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Escribir:</w:t>
      </w:r>
    </w:p>
    <w:p w:rsidR="00000000" w:rsidDel="00000000" w:rsidP="00000000" w:rsidRDefault="00000000" w:rsidRPr="00000000" w14:paraId="0000002C">
      <w:pPr>
        <w:ind w:left="705" w:firstLine="0"/>
        <w:rPr/>
      </w:pPr>
      <w:r w:rsidDel="00000000" w:rsidR="00000000" w:rsidRPr="00000000">
        <w:rPr>
          <w:rtl w:val="0"/>
        </w:rPr>
        <w:t xml:space="preserve">SUBSYSTEM=="net", ACTION=="add", ATTR{address}=="xx:xx:xx:xx:xx:xx", NAME="eth0"      --&gt; </w:t>
      </w:r>
      <w:r w:rsidDel="00000000" w:rsidR="00000000" w:rsidRPr="00000000">
        <w:rPr>
          <w:b w:val="1"/>
          <w:rtl w:val="0"/>
        </w:rPr>
        <w:t xml:space="preserve">"xx:xx:xx:xx:xx:xx"=MAC del adaptador a renombrar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sudo nano /etc/network/interfaces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Escribir: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auto eth0</w:t>
      </w:r>
    </w:p>
    <w:p w:rsidR="00000000" w:rsidDel="00000000" w:rsidP="00000000" w:rsidRDefault="00000000" w:rsidRPr="00000000" w14:paraId="00000030">
      <w:pPr>
        <w:ind w:left="708" w:firstLine="0"/>
        <w:rPr/>
      </w:pPr>
      <w:r w:rsidDel="00000000" w:rsidR="00000000" w:rsidRPr="00000000">
        <w:rPr>
          <w:rtl w:val="0"/>
        </w:rPr>
        <w:t xml:space="preserve">iface eth0 inet static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address 192.168.0.45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netmask 255.255.0.0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gateway 192.168.0.1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dns-nameservers 8.8.8.8 8.8.4.4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 sudo update-initramfs -u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sudo reboot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52525c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  <w:t xml:space="preserve">-MQTT (</w:t>
      </w:r>
      <w:r w:rsidDel="00000000" w:rsidR="00000000" w:rsidRPr="00000000">
        <w:rPr>
          <w:rFonts w:ascii="Consolas" w:cs="Consolas" w:eastAsia="Consolas" w:hAnsi="Consolas"/>
          <w:color w:val="52525c"/>
          <w:sz w:val="21"/>
          <w:szCs w:val="21"/>
          <w:shd w:fill="eeeeee" w:val="clear"/>
          <w:rtl w:val="0"/>
        </w:rPr>
        <w:t xml:space="preserve">mosquitto-clients)</w:t>
      </w:r>
    </w:p>
    <w:p w:rsidR="00000000" w:rsidDel="00000000" w:rsidP="00000000" w:rsidRDefault="00000000" w:rsidRPr="00000000" w14:paraId="00000039">
      <w:pPr>
        <w:ind w:firstLine="720"/>
        <w:rPr>
          <w:rFonts w:ascii="Consolas" w:cs="Consolas" w:eastAsia="Consolas" w:hAnsi="Consolas"/>
          <w:color w:val="52525c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  <w:t xml:space="preserve">sudo apt install </w:t>
      </w:r>
      <w:r w:rsidDel="00000000" w:rsidR="00000000" w:rsidRPr="00000000">
        <w:rPr>
          <w:rFonts w:ascii="Consolas" w:cs="Consolas" w:eastAsia="Consolas" w:hAnsi="Consolas"/>
          <w:color w:val="52525c"/>
          <w:sz w:val="21"/>
          <w:szCs w:val="21"/>
          <w:shd w:fill="eeeeee" w:val="clear"/>
          <w:rtl w:val="0"/>
        </w:rPr>
        <w:t xml:space="preserve">mosquitto-clients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-SSH: Debería estar instalado con el SO.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0. Comprobar si está instalado: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sudo systemctl status ssh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a) Si no está instalado: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sudo apt update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sudo apt install openssh-server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sudo systemctl enable ssh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b) Si está instalado: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sudo systemctl enable ssh</w:t>
        <w:tab/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1 . Configuración acceso user/passwd: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sudo nano /etc/ssh/sshd_config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--&gt; PasswordAuthentication YES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2. Reiniciar servicio: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sudo systemctl restart ssh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******************************************************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**** Desde aquí continuar por SSH (copiar/pegar) ****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******************************************************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-Configurar el grub para arranque directo de SO: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1. Editar config. grub: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sudo nano /etc/default/grub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GRUB_DEFAULT=0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GRUB_TIMEOUT=0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2. Actualizar config grub: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sudo update-grub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-Configurar autologin de usuario "tc":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1. Preparar SO: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sudo nano /etc/systemd/logind.conf --&gt; Activar y modificar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NAutoVTs=6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ReserveVT=7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2. Crear servicio: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sudo mkdir /etc/systemd/system/getty@tty1.service.d/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sudo nano /etc/systemd/system/getty@tty1.service.d/override.conf --&gt; Añadir: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[Service]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ExecStart=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ExecStart=-/sbin/agetty --noissue --autologin tc %I $TERM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Type=idle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3. Reiniciar: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sudo reboot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-Modificar usuario tc para sudo sin passwd: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sudo nano /etc/sudoers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·Anadir tras la línea "root ALL=(ALL:ALL) ALL":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tc ALL=(ALL) NOPASSWD: ALL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sudo visudo -c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-MARIADB: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1. Instalación: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sudo apt update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sudo apt install mariadb-server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2. Configuración: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sudo mysql_secure_installation -&gt;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(root_pass: modemsys1234, y,y -&gt; modemsys1234, n,,n, n,, y)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2. Activación: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sudo systemctl enable mariadb</w:t>
      </w:r>
    </w:p>
    <w:sdt>
      <w:sdtPr>
        <w:tag w:val="goog_rdk_1"/>
      </w:sdtPr>
      <w:sdtContent>
        <w:p w:rsidR="00000000" w:rsidDel="00000000" w:rsidP="00000000" w:rsidRDefault="00000000" w:rsidRPr="00000000" w14:paraId="00000072">
          <w:pPr>
            <w:rPr>
              <w:ins w:author="Control GSS" w:id="0" w:date="2024-07-04T07:56:00Z"/>
            </w:rPr>
          </w:pPr>
          <w:r w:rsidDel="00000000" w:rsidR="00000000" w:rsidRPr="00000000">
            <w:rPr>
              <w:rtl w:val="0"/>
            </w:rPr>
            <w:tab/>
            <w:tab/>
            <w:t xml:space="preserve">sudo systemctl start mariadb</w:t>
          </w:r>
          <w:sdt>
            <w:sdtPr>
              <w:tag w:val="goog_rdk_0"/>
            </w:sdtPr>
            <w:sdtContent>
              <w:ins w:author="Control GSS" w:id="0" w:date="2024-07-04T07:56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73">
          <w:pPr>
            <w:rPr>
              <w:ins w:author="Control GSS" w:id="0" w:date="2024-07-04T07:56:00Z"/>
            </w:rPr>
          </w:pPr>
          <w:sdt>
            <w:sdtPr>
              <w:tag w:val="goog_rdk_2"/>
            </w:sdtPr>
            <w:sdtContent>
              <w:ins w:author="Control GSS" w:id="0" w:date="2024-07-04T07:56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-HABILITAR ACCESO REMOTO A MARIADB (ejemplo HeidySQL):</w:t>
      </w:r>
    </w:p>
    <w:p w:rsidR="00000000" w:rsidDel="00000000" w:rsidP="00000000" w:rsidRDefault="00000000" w:rsidRPr="00000000" w14:paraId="0000007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1. sudo nano /etc/mysql/mariadb.conf.d/50-server.cnf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2. Modificar: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bind-address = 0.0.0.0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3. sudo systemctl restart mariadb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4. sudo mysql -u root -p</w:t>
      </w:r>
    </w:p>
    <w:p w:rsidR="00000000" w:rsidDel="00000000" w:rsidP="00000000" w:rsidRDefault="00000000" w:rsidRPr="00000000" w14:paraId="0000007C">
      <w:pPr>
        <w:ind w:left="708" w:firstLine="0"/>
        <w:rPr/>
      </w:pPr>
      <w:r w:rsidDel="00000000" w:rsidR="00000000" w:rsidRPr="00000000">
        <w:rPr>
          <w:rtl w:val="0"/>
        </w:rPr>
        <w:t xml:space="preserve">5. GRANT ALL PRIVILEGES ON *.* TO 'root'@'%' IDENTIFIED BY 'modemsys1234' WITH GRANT OPTION; FLUSH PRIVILEGES; EXIT;</w:t>
      </w:r>
    </w:p>
    <w:p w:rsidR="00000000" w:rsidDel="00000000" w:rsidP="00000000" w:rsidRDefault="00000000" w:rsidRPr="00000000" w14:paraId="0000007D">
      <w:pPr>
        <w:ind w:firstLine="708"/>
        <w:rPr/>
      </w:pPr>
      <w:r w:rsidDel="00000000" w:rsidR="00000000" w:rsidRPr="00000000">
        <w:rPr>
          <w:rtl w:val="0"/>
        </w:rPr>
        <w:t xml:space="preserve">6. Preparar para abrir puertos</w:t>
        <w:br w:type="textWrapping"/>
        <w:t xml:space="preserve">                         sudo apt update</w:t>
      </w:r>
    </w:p>
    <w:p w:rsidR="00000000" w:rsidDel="00000000" w:rsidP="00000000" w:rsidRDefault="00000000" w:rsidRPr="00000000" w14:paraId="0000007E">
      <w:pPr>
        <w:ind w:firstLine="708"/>
        <w:rPr/>
      </w:pPr>
      <w:r w:rsidDel="00000000" w:rsidR="00000000" w:rsidRPr="00000000">
        <w:rPr>
          <w:rtl w:val="0"/>
        </w:rPr>
        <w:t xml:space="preserve">           sudo apt install ufw</w:t>
      </w:r>
    </w:p>
    <w:p w:rsidR="00000000" w:rsidDel="00000000" w:rsidP="00000000" w:rsidRDefault="00000000" w:rsidRPr="00000000" w14:paraId="0000007F">
      <w:pPr>
        <w:ind w:firstLine="708"/>
        <w:rPr/>
      </w:pPr>
      <w:r w:rsidDel="00000000" w:rsidR="00000000" w:rsidRPr="00000000">
        <w:rPr>
          <w:rtl w:val="0"/>
        </w:rPr>
        <w:t xml:space="preserve">7. Abrir Puertos:</w:t>
        <w:br w:type="textWrapping"/>
      </w:r>
    </w:p>
    <w:p w:rsidR="00000000" w:rsidDel="00000000" w:rsidP="00000000" w:rsidRDefault="00000000" w:rsidRPr="00000000" w14:paraId="00000080">
      <w:pPr>
        <w:ind w:firstLine="708"/>
        <w:rPr/>
      </w:pPr>
      <w:r w:rsidDel="00000000" w:rsidR="00000000" w:rsidRPr="00000000">
        <w:rPr>
          <w:rtl w:val="0"/>
        </w:rPr>
        <w:tab/>
        <w:tab/>
        <w:t xml:space="preserve">7.1 mysql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sudo ufw allow 3306-tcp  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7.2 modbus-tcp</w:t>
      </w:r>
    </w:p>
    <w:p w:rsidR="00000000" w:rsidDel="00000000" w:rsidP="00000000" w:rsidRDefault="00000000" w:rsidRPr="00000000" w14:paraId="00000083">
      <w:pPr>
        <w:ind w:left="1440" w:firstLine="720"/>
        <w:rPr/>
      </w:pPr>
      <w:r w:rsidDel="00000000" w:rsidR="00000000" w:rsidRPr="00000000">
        <w:rPr>
          <w:rtl w:val="0"/>
        </w:rPr>
        <w:t xml:space="preserve">sudo ufw allow 502-tcp </w:t>
      </w:r>
    </w:p>
    <w:p w:rsidR="00000000" w:rsidDel="00000000" w:rsidP="00000000" w:rsidRDefault="00000000" w:rsidRPr="00000000" w14:paraId="0000008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7.3 ssh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sudo ufw allow 22-tcp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7.4 django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sudo ufw allow 8000-tcp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7.5 redis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sudo ufw allow 6379-tcp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7.6 mqtt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sudo ufw allow 1883-tcp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sudo systemctl restart ufw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-Permisos a puerto especial 502</w:t>
        <w:br w:type="textWrapping"/>
        <w:tab/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sudo apt install libcap2-bin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sudo setcap 'cap_net_bind_service=+ep' /usr/bin/python3.11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sudo getcap /usr/bin/python3.11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— Respuesta: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/usr/bin/python3.11 = cap_net_bind_service+ep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-MQTT:</w:t>
      </w:r>
    </w:p>
    <w:p w:rsidR="00000000" w:rsidDel="00000000" w:rsidP="00000000" w:rsidRDefault="00000000" w:rsidRPr="00000000" w14:paraId="0000009A">
      <w:pPr>
        <w:ind w:left="0" w:firstLine="720"/>
        <w:rPr/>
      </w:pPr>
      <w:r w:rsidDel="00000000" w:rsidR="00000000" w:rsidRPr="00000000">
        <w:rPr>
          <w:rtl w:val="0"/>
        </w:rPr>
        <w:t xml:space="preserve">sudo apt install mosquitto mosquitto-clients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sudo systemctl enable mosquitto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sudo systemctl start mosquitto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-REDIS: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1. Instalación: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sudo apt update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sudo apt install redis-server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2. Activación:</w:t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sudo systemctl enable redis-server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sudo systemctl start redis-server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3. Comprobación: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redis-cli ping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--&gt; PONG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4. Config avanzada: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sudo nano /etc/redis/redis.conf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-CONFIG estable USB:</w:t>
      </w:r>
    </w:p>
    <w:p w:rsidR="00000000" w:rsidDel="00000000" w:rsidP="00000000" w:rsidRDefault="00000000" w:rsidRPr="00000000" w14:paraId="000000AB">
      <w:pPr>
        <w:ind w:firstLine="708"/>
        <w:rPr/>
      </w:pPr>
      <w:r w:rsidDel="00000000" w:rsidR="00000000" w:rsidRPr="00000000">
        <w:rPr>
          <w:rtl w:val="0"/>
        </w:rPr>
        <w:t xml:space="preserve">/etc/udev/rules.d/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-DRIVER 485 CP210x (conversor RS-485-USB)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1. Comprobar presencia de driver en kernel: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sudo dmesg | grep cp210x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2. Otorgar permisos a grupo USER: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sudo usermod -aG dialout $USER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3. Otorgar permisos al puerto: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sudo chmod a+rw /dev/ttyUSB0   ---&gt; /dev/ttyS3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-CONFIG ZIGBEE DIGI XBEE (pass-through uart)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1. Identificar puerto USB: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sudo ls -l /dev/ttyUSB*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2. Otorgar permisos al puerto: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sudo chmod a+rw /dev/ttyUSB1  ---&gt;     _port1 = "/dev/ttyS0"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sudo chmod a+rw /dev/ttyUSB2  ---&gt;     _port2 = "/dev/ttyS1"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3. GPS /dev/ttyS2 🡪 /dev/ttyACM0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4 RS485 /dev/tty3 🡪 /dev/ttyS0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--HACER PERMANENTES LOS PUERTOS COM: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sudo nano /etc/udev/rules.d/99-usb-serial.rules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Lo más cómodo es abrir otra ventana SSH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Conectamos los dispositivos y configuramos de uno en uno para facilitar la tarea.</w:t>
        <w:br w:type="textWrapping"/>
        <w:br w:type="textWrapping"/>
        <w:t xml:space="preserve">Conectamos por ejemplo el Zigbee 1: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Escribimos en el terminal: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ls /dev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Comprobamos que puertos /dev/ttyUSB* se crea. Supongamos /dev/ttyUSB0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08" w:hanging="708"/>
        <w:rPr/>
      </w:pPr>
      <w:r w:rsidDel="00000000" w:rsidR="00000000" w:rsidRPr="00000000">
        <w:rPr>
          <w:rtl w:val="0"/>
        </w:rPr>
        <w:t xml:space="preserve">Ver los dispositivos detectados:</w:t>
        <w:br w:type="textWrapping"/>
        <w:t xml:space="preserve">udevadm info -e | grep -A 20 'DEVNAME=/dev/tty'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El siguiente comando nos dará todos los valores del COM: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udevadm info --attribute-walk --path=/sys/bus/usb-serial/devices/ttyUSB0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Buscamos:</w:t>
        <w:br w:type="textWrapping"/>
        <w:br w:type="textWrapping"/>
        <w:t xml:space="preserve">ATTRS{idVendor}=="xxxx"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ATTRS{idProduct}=="xxxx"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ATTRS{serial}=="xxxx"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Añadimos al archive que generamos en la otra conexión SSH abierta y completamos con los valores. El archivo final “/etc/udev/rules.d/99-usb-serial.rules” tendrá la siguiente forma con los valores propios leídos de cada dispositivo:</w:t>
        <w:br w:type="textWrapping"/>
        <w:br w:type="textWrapping"/>
        <w:t xml:space="preserve">SUBSYSTEM=="tty", ATTRS{idVendor}=="0403", ATTRS{idProduct}=="6001", ATTRS{serial}=="215MOKNI", SYMLINK+="ZB1"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SUBSYSTEM=="tty", ATTRS{idVendor}=="0403", ATTRS{idProduct}=="6001", ATTRS{serial}=="215MOMCI", SYMLINK+="ZB2"</w:t>
      </w:r>
    </w:p>
    <w:p w:rsidR="00000000" w:rsidDel="00000000" w:rsidP="00000000" w:rsidRDefault="00000000" w:rsidRPr="00000000" w14:paraId="000000D1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SUBSYSTEM=="tty", ATTRS{idVendor}=="10c4", ATTRS{idProduct}=="ea60", ATTRS{serial}=="0001", SYMLINK+="RS485"</w:t>
      </w:r>
    </w:p>
    <w:p w:rsidR="00000000" w:rsidDel="00000000" w:rsidP="00000000" w:rsidRDefault="00000000" w:rsidRPr="00000000" w14:paraId="000000D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 Ryzen PC-ind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Para renombrar serial (no USB)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RS485 🡪 /dev/ttyS0</w:t>
      </w:r>
    </w:p>
    <w:p w:rsidR="00000000" w:rsidDel="00000000" w:rsidP="00000000" w:rsidRDefault="00000000" w:rsidRPr="00000000" w14:paraId="000000D8">
      <w:pPr>
        <w:ind w:firstLine="708"/>
        <w:rPr/>
      </w:pPr>
      <w:r w:rsidDel="00000000" w:rsidR="00000000" w:rsidRPr="00000000">
        <w:rPr>
          <w:rtl w:val="0"/>
        </w:rPr>
        <w:t xml:space="preserve">GPS 🡪 /dev/ttyAMC0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sudo nano /etc/udev/rules.d/99-serial.rules</w:t>
      </w:r>
    </w:p>
    <w:p w:rsidR="00000000" w:rsidDel="00000000" w:rsidP="00000000" w:rsidRDefault="00000000" w:rsidRPr="00000000" w14:paraId="000000DA">
      <w:pPr>
        <w:ind w:firstLine="708"/>
        <w:rPr/>
      </w:pPr>
      <w:r w:rsidDel="00000000" w:rsidR="00000000" w:rsidRPr="00000000">
        <w:rPr>
          <w:rtl w:val="0"/>
        </w:rPr>
        <w:t xml:space="preserve">SUBSYSTEM=="tty", KERNEL=="ttyS0", SYMLINK+="RS485"</w:t>
      </w:r>
    </w:p>
    <w:p w:rsidR="00000000" w:rsidDel="00000000" w:rsidP="00000000" w:rsidRDefault="00000000" w:rsidRPr="00000000" w14:paraId="000000DB">
      <w:pPr>
        <w:ind w:firstLine="708"/>
        <w:rPr/>
      </w:pPr>
      <w:r w:rsidDel="00000000" w:rsidR="00000000" w:rsidRPr="00000000">
        <w:rPr>
          <w:rtl w:val="0"/>
        </w:rPr>
        <w:t xml:space="preserve">SUBSYSTEM=="tty", KERNEL=="ttyAMC0", SYMLINK+="GPS"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Comprobar:</w:t>
        <w:br w:type="textWrapping"/>
        <w:tab/>
        <w:t xml:space="preserve">ls -l /dev/RS485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ls -l /dev/GPS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br w:type="textWrapping"/>
        <w:t xml:space="preserve">Validamos cambios y reiniciamos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sudo udevadm control --reload-rules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sudo udevadm trigger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sudo reboot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-Python: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0. Establecer alias python=python3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nano ~/.bashrc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alias python='python3'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source ~/.bashrc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sudo apt install python3.11-venv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**Crear entorno (necesario en debian 12)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python3 -m venv /mnt/sda1/tce/app/env/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**Activar entorno</w:t>
      </w:r>
    </w:p>
    <w:p w:rsidR="00000000" w:rsidDel="00000000" w:rsidP="00000000" w:rsidRDefault="00000000" w:rsidRPr="00000000" w14:paraId="000000F6">
      <w:pPr>
        <w:ind w:firstLine="708"/>
        <w:rPr/>
      </w:pPr>
      <w:r w:rsidDel="00000000" w:rsidR="00000000" w:rsidRPr="00000000">
        <w:rPr>
          <w:rtl w:val="0"/>
        </w:rPr>
        <w:t xml:space="preserve">source /mnt/sda1/tce/app/env/bin/activate</w:t>
      </w:r>
    </w:p>
    <w:p w:rsidR="00000000" w:rsidDel="00000000" w:rsidP="00000000" w:rsidRDefault="00000000" w:rsidRPr="00000000" w14:paraId="000000F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08"/>
        <w:rPr/>
      </w:pPr>
      <w:r w:rsidDel="00000000" w:rsidR="00000000" w:rsidRPr="00000000">
        <w:rPr>
          <w:rtl w:val="0"/>
        </w:rPr>
        <w:t xml:space="preserve">**Instalar librerias**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Pip install -r requirements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-MIGRAR DB "tsm":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1. Copiar la db. Ej ruta /home/tc/data por sftp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2. Crear db: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2.1 Login en mariadb: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mysql -u root -p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2.2 Crear db "tsm":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MariaDB [(none)]&gt; create database tsm;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2.3 Salir mariadb: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MariaDB [(none)]&gt; exit;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2.3 Volcar db: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mysql -u root -p tsm &lt; /home/tc/data/tsm.sql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-Hacer tc propietario de /mnt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sudo chown tc /mnt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-Desactivar hibernación: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sudo nano /etc/systemd/logind.conf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· Configuramos las opciones:</w:t>
        <w:br w:type="textWrapping"/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ab/>
        <w:t xml:space="preserve">HandleLidSwitch=ignore</w:t>
      </w:r>
    </w:p>
    <w:p w:rsidR="00000000" w:rsidDel="00000000" w:rsidP="00000000" w:rsidRDefault="00000000" w:rsidRPr="00000000" w14:paraId="00000110">
      <w:pPr>
        <w:ind w:left="720" w:firstLine="720"/>
        <w:rPr/>
      </w:pPr>
      <w:r w:rsidDel="00000000" w:rsidR="00000000" w:rsidRPr="00000000">
        <w:rPr>
          <w:rtl w:val="0"/>
        </w:rPr>
        <w:t xml:space="preserve">HandleLidSwitchDocked=ignore</w:t>
      </w:r>
    </w:p>
    <w:p w:rsidR="00000000" w:rsidDel="00000000" w:rsidP="00000000" w:rsidRDefault="00000000" w:rsidRPr="00000000" w14:paraId="00000111">
      <w:pPr>
        <w:ind w:left="720" w:firstLine="720"/>
        <w:rPr/>
      </w:pPr>
      <w:r w:rsidDel="00000000" w:rsidR="00000000" w:rsidRPr="00000000">
        <w:rPr>
          <w:rtl w:val="0"/>
        </w:rPr>
        <w:t xml:space="preserve">HandleHibernateKey=ignore</w:t>
      </w:r>
    </w:p>
    <w:p w:rsidR="00000000" w:rsidDel="00000000" w:rsidP="00000000" w:rsidRDefault="00000000" w:rsidRPr="00000000" w14:paraId="00000112">
      <w:pPr>
        <w:ind w:left="720" w:firstLine="720"/>
        <w:rPr/>
      </w:pPr>
      <w:r w:rsidDel="00000000" w:rsidR="00000000" w:rsidRPr="00000000">
        <w:rPr>
          <w:rtl w:val="0"/>
        </w:rPr>
        <w:t xml:space="preserve">HandleLidSwitchHibernate=ignore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sudo systemctl restart systemd-logind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MODIFICACIONES SOBRE FW:</w:t>
        <w:tab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1. urls.py (mod) --&gt;&gt; archivo en carpeta debian install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command = """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ip address show | grep -o -E '([[:xdigit:]]{1,2}:){5}[[:xdigit:]]{1,2}'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"""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2. /home/tc/app/evel/echoserver.py (mod) --&gt;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2. bootlocal_i3.sh (mod)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3. dos2unix bootlocal_i3.sh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3. python manage.py set_network (mod)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4. /home/tc/app/evel/echoserver.py (mod)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5. python3 manage.py runserver 192.168.0.235:8000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-CONFIGURAMOS EL AUTOARRANQUE DE DJANGO: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Crear rc.local: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sudo nano /etc/rc.local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Copiamos el siguiente contenido al archivo: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#!/etc/bash -e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Activate the Python environment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source /mnt/sda1/tce/app/env/bin/activate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#Ir a ruta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cd /mnt/sda1/tce/app/app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Launch the set network configuration from app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python manage.py set_network &gt; /dev/null 2&gt;&amp;1 &amp;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Uncomment the following line to enable DEBUG_LOG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DEBUG_LOG="true"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if [ -z "$DEBUG_LOG" 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python manage.py redis_uart &gt; /dev/null 2&gt;&amp;1 &amp;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sleep 20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sudo daphne -b 0.0.0.0 -p 8000 tsm.asgi:application &gt; /dev/null  2&gt;&amp;1 &amp;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script -fqa -c "python3 manage.py redis_uart" /mnt/sda1/logs/redis_uart.log &amp;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sleep 20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script -fqa -c "daphne -b 0.0.0.0 -p 8000 tsm.asgi:application" /mnt/sda1/logs/daphne.log &amp;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 Wait for the web server to be up and running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SERVER_STATUS=`pgrep -f "/mnt/sda1/tce/app/env/bin/daphne"`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while [ -z "$SERVER_STATUS" 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sleep 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SERVER_STATUS=`pgrep -f "/mnt/sda1/tce/app/env/bin/daphne"`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Launch other manage processes once the web server is running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if [ -z "$DEBUG_LOG" 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python manage.py sampler_xbee &gt; /dev/null 2&gt;&amp;1 &amp;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python manage.py sampler_weather &gt; /dev/null 2&gt;&amp;1 &amp;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python manage.py sampler_tsm_panel &gt; /dev/null 2&gt;&amp;1 &amp;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python manage.py sampler_mqtt &gt; /dev/null 2&gt;&amp;1 &amp;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python manage.py start_modbus &gt; /dev/null 2&gt;&amp;1 &amp;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python manage.py watchdog_tsm &gt; /dev/null 2&gt;&amp;1 &amp;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script -fqa -c "python3 manage.py sampler_xbee" /mnt/sda1/logs/sampler_xbee.log &amp;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script -fqa -c "python3 manage.py sampler_weather" /mnt/sda1/logs/sampler_weather.log &amp;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script -fqa -c "python3 manage.py sampler_tsm_panel" /mnt/sda1/logs/sampler_tsm_panel.log &amp;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script -fqa -c "python3 manage.py sampler_mqtt" /mnt/sda1/logs/sampler_mqtt.log &amp;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script -fqa -c "python3 manage.py start_modbus" /mnt/sda1/logs/start_modbus.log &amp;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script -fqa -c "python3 manage.py watchdog_tsm" /mnt/sda1/logs/start_modbus.log &amp;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LANZAMOS DE CRONTAB EL ARCHIVO EN EL INICIO DEL SISTEMA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2. crontab -e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@reboot bash /etc/rc.local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CONFIGURAR ZB CON SW DIGI XCTU:</w:t>
      </w:r>
    </w:p>
    <w:p w:rsidR="00000000" w:rsidDel="00000000" w:rsidP="00000000" w:rsidRDefault="00000000" w:rsidRPr="00000000" w14:paraId="0000017C">
      <w:pPr>
        <w:ind w:firstLine="708"/>
        <w:rPr/>
      </w:pPr>
      <w:r w:rsidDel="00000000" w:rsidR="00000000" w:rsidRPr="00000000">
        <w:rPr>
          <w:rtl w:val="0"/>
        </w:rPr>
        <w:t xml:space="preserve">Baud Rate: BD 🡪115200 (7)</w:t>
      </w:r>
    </w:p>
    <w:p w:rsidR="00000000" w:rsidDel="00000000" w:rsidP="00000000" w:rsidRDefault="00000000" w:rsidRPr="00000000" w14:paraId="0000017D">
      <w:pPr>
        <w:ind w:firstLine="708"/>
        <w:rPr/>
      </w:pPr>
      <w:r w:rsidDel="00000000" w:rsidR="00000000" w:rsidRPr="00000000">
        <w:rPr>
          <w:rtl w:val="0"/>
        </w:rPr>
        <w:t xml:space="preserve">API Mode: AP 🡪 API Mode Without Scapes (1)</w:t>
      </w:r>
    </w:p>
    <w:p w:rsidR="00000000" w:rsidDel="00000000" w:rsidP="00000000" w:rsidRDefault="00000000" w:rsidRPr="00000000" w14:paraId="0000017E">
      <w:pPr>
        <w:ind w:firstLine="708"/>
        <w:rPr/>
      </w:pPr>
      <w:r w:rsidDel="00000000" w:rsidR="00000000" w:rsidRPr="00000000">
        <w:rPr>
          <w:rtl w:val="0"/>
        </w:rPr>
        <w:t xml:space="preserve">Device Role: CE 🡪 Form Network (1)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Encryption Enable: EE 🡪 Enabled (1)</w:t>
      </w:r>
    </w:p>
    <w:p w:rsidR="00000000" w:rsidDel="00000000" w:rsidP="00000000" w:rsidRDefault="00000000" w:rsidRPr="00000000" w14:paraId="0000018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Link Key KY </w:t>
      </w:r>
      <w:r w:rsidDel="00000000" w:rsidR="00000000" w:rsidRPr="00000000">
        <w:rPr>
          <w:rFonts w:ascii="Wingdings" w:cs="Wingdings" w:eastAsia="Wingdings" w:hAnsi="Wingdings"/>
          <w:sz w:val="21"/>
          <w:szCs w:val="21"/>
          <w:rtl w:val="0"/>
        </w:rPr>
        <w:t xml:space="preserve">🡪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52ABD862B129000EBF970135B0758BD5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08" w:firstLine="0"/>
        <w:rPr/>
      </w:pPr>
      <w:r w:rsidDel="00000000" w:rsidR="00000000" w:rsidRPr="00000000">
        <w:rPr>
          <w:rtl w:val="0"/>
        </w:rPr>
        <w:t xml:space="preserve">MODIFCACIONES DE Puerto RS485 en FW: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A) \app\libs_modifications\modbus_tk-1.1.1\modbus_rtu.py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140,43:             if self._serial.name == '/dev/RS485':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154,43:             if self._serial.name == '/dev/RS485':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B) \app\tsm\singletons\singleton_uart.py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223,64:         self.master = modbus_rtu.RtuMaster(serial.Serial("/dev/RS485", baudrate= 9600, bytesize=8, parity="N", stopbits=1))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geekflare code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ljs-keyword" w:customStyle="1">
    <w:name w:val="hljs-keyword"/>
    <w:basedOn w:val="Fuentedeprrafopredeter"/>
    <w:rsid w:val="00CC05D1"/>
  </w:style>
  <w:style w:type="character" w:styleId="hljs-operator" w:customStyle="1">
    <w:name w:val="hljs-operator"/>
    <w:basedOn w:val="Fuentedeprrafopredeter"/>
    <w:rsid w:val="00CC05D1"/>
  </w:style>
  <w:style w:type="character" w:styleId="hljs-string" w:customStyle="1">
    <w:name w:val="hljs-string"/>
    <w:basedOn w:val="Fuentedeprrafopredeter"/>
    <w:rsid w:val="00CC05D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sMYw5L9g0yrw6I8nwfe//J7VvQ==">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2024-05-07T09:01:00Z</dcterms:created>
  <dc:creator>Marino Villa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24a28e-cb08-42c3-ad51-76ae860ee1c9_Enabled">
    <vt:lpwstr>true</vt:lpwstr>
  </property>
  <property fmtid="{D5CDD505-2E9C-101B-9397-08002B2CF9AE}" pid="3" name="MSIP_Label_0524a28e-cb08-42c3-ad51-76ae860ee1c9_SetDate">
    <vt:lpwstr>2024-05-07T09:17:03Z</vt:lpwstr>
  </property>
  <property fmtid="{D5CDD505-2E9C-101B-9397-08002B2CF9AE}" pid="4" name="MSIP_Label_0524a28e-cb08-42c3-ad51-76ae860ee1c9_Method">
    <vt:lpwstr>Privileged</vt:lpwstr>
  </property>
  <property fmtid="{D5CDD505-2E9C-101B-9397-08002B2CF9AE}" pid="5" name="MSIP_Label_0524a28e-cb08-42c3-ad51-76ae860ee1c9_Name">
    <vt:lpwstr>Public</vt:lpwstr>
  </property>
  <property fmtid="{D5CDD505-2E9C-101B-9397-08002B2CF9AE}" pid="6" name="MSIP_Label_0524a28e-cb08-42c3-ad51-76ae860ee1c9_SiteId">
    <vt:lpwstr>7746325c-0dd0-4e2c-89a7-dd24026d484a</vt:lpwstr>
  </property>
  <property fmtid="{D5CDD505-2E9C-101B-9397-08002B2CF9AE}" pid="7" name="MSIP_Label_0524a28e-cb08-42c3-ad51-76ae860ee1c9_ActionId">
    <vt:lpwstr>a37ad41b-1181-43e9-9058-299394be06d0</vt:lpwstr>
  </property>
  <property fmtid="{D5CDD505-2E9C-101B-9397-08002B2CF9AE}" pid="8" name="MSIP_Label_0524a28e-cb08-42c3-ad51-76ae860ee1c9_ContentBits">
    <vt:lpwstr>0</vt:lpwstr>
  </property>
</Properties>
</file>